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037" w:rsidRDefault="0015473C" w:rsidP="0015473C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15473C">
        <w:rPr>
          <w:lang w:val="en-US"/>
        </w:rPr>
        <w:t>Remove ”</w:t>
      </w:r>
      <w:proofErr w:type="gramEnd"/>
      <w:r w:rsidRPr="0015473C">
        <w:rPr>
          <w:lang w:val="en-US"/>
        </w:rPr>
        <w:t>My ” from Documents, music, etc.</w:t>
      </w:r>
    </w:p>
    <w:p w:rsidR="00EC1BC6" w:rsidRDefault="000C475B" w:rsidP="00EC1B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word default format to doc 97/2003/</w:t>
      </w:r>
      <w:proofErr w:type="spellStart"/>
      <w:r>
        <w:rPr>
          <w:lang w:val="en-US"/>
        </w:rPr>
        <w:t>xp</w:t>
      </w:r>
      <w:proofErr w:type="spellEnd"/>
    </w:p>
    <w:p w:rsidR="00EC1BC6" w:rsidRDefault="00EC1BC6" w:rsidP="00EC1B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Invert mouse wheel scrolling</w:t>
      </w:r>
    </w:p>
    <w:p w:rsidR="00EC1BC6" w:rsidRPr="00EC1BC6" w:rsidRDefault="00EC1BC6" w:rsidP="00EC1BC6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  <w:r w:rsidRPr="00EC1BC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There is a registry setting named </w:t>
      </w:r>
      <w:proofErr w:type="spellStart"/>
      <w:r w:rsidRPr="00EC1BC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FlipFlopWheel</w:t>
      </w:r>
      <w:proofErr w:type="spellEnd"/>
      <w:r w:rsidRPr="00EC1BC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that does this</w:t>
      </w:r>
      <w:proofErr w:type="gramStart"/>
      <w:r w:rsidRPr="00EC1BC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!</w:t>
      </w:r>
      <w:r w:rsidRPr="00EC1BC6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HKEY</w:t>
      </w:r>
      <w:proofErr w:type="gramEnd"/>
      <w:r w:rsidRPr="00EC1BC6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val="en-US"/>
        </w:rPr>
        <w:t>_LOCAL_MACHINE\SYSTEM\CurrentControlSet\Enum\HID\????\????\Device Parameters</w:t>
      </w:r>
      <w:r w:rsidRPr="00EC1BC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. There might be multiple mouse entries. The default value for </w:t>
      </w:r>
      <w:proofErr w:type="spellStart"/>
      <w:r w:rsidRPr="00EC1BC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FlipFlopWheel</w:t>
      </w:r>
      <w:proofErr w:type="spellEnd"/>
      <w:r w:rsidRPr="00EC1BC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should already ready 0. Change into 1 to invert scrolling. Reboot or possibly </w:t>
      </w:r>
      <w:proofErr w:type="spellStart"/>
      <w:r w:rsidRPr="00EC1BC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replug</w:t>
      </w:r>
      <w:proofErr w:type="spellEnd"/>
      <w:r w:rsidRPr="00EC1BC6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in mouse for changes to take effect.</w:t>
      </w:r>
    </w:p>
    <w:p w:rsidR="000C475B" w:rsidRDefault="000C475B" w:rsidP="000C475B">
      <w:pPr>
        <w:rPr>
          <w:lang w:val="en-US"/>
        </w:rPr>
      </w:pPr>
    </w:p>
    <w:p w:rsidR="000C475B" w:rsidRPr="000C475B" w:rsidRDefault="000C475B" w:rsidP="000C475B">
      <w:pPr>
        <w:rPr>
          <w:lang w:val="en-US"/>
        </w:rPr>
      </w:pPr>
    </w:p>
    <w:sectPr w:rsidR="000C475B" w:rsidRPr="000C475B" w:rsidSect="001C403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E0521"/>
    <w:multiLevelType w:val="hybridMultilevel"/>
    <w:tmpl w:val="3C6A00DC"/>
    <w:lvl w:ilvl="0" w:tplc="A94A2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15473C"/>
    <w:rsid w:val="000C475B"/>
    <w:rsid w:val="0015473C"/>
    <w:rsid w:val="001C4037"/>
    <w:rsid w:val="002E512C"/>
    <w:rsid w:val="00EC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3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1BC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409</Characters>
  <Application>Microsoft Office Word</Application>
  <DocSecurity>0</DocSecurity>
  <Lines>3</Lines>
  <Paragraphs>1</Paragraphs>
  <ScaleCrop>false</ScaleCrop>
  <Company>Becs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jhkoivis</dc:creator>
  <cp:keywords/>
  <dc:description/>
  <cp:lastModifiedBy>jhkoivis</cp:lastModifiedBy>
  <cp:revision>4</cp:revision>
  <dcterms:created xsi:type="dcterms:W3CDTF">2012-04-11T09:22:00Z</dcterms:created>
  <dcterms:modified xsi:type="dcterms:W3CDTF">2012-04-17T20:16:00Z</dcterms:modified>
</cp:coreProperties>
</file>